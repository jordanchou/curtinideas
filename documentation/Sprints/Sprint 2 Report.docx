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35243FC8" w:rsidR="00671389" w:rsidRDefault="007F70F1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2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1620870B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8758B5">
        <w:rPr>
          <w:rFonts w:asciiTheme="majorHAnsi" w:hAnsiTheme="majorHAnsi" w:cs="Calibri"/>
          <w:sz w:val="32"/>
          <w:szCs w:val="32"/>
        </w:rPr>
        <w:t>21</w:t>
      </w:r>
      <w:r w:rsidR="00887850">
        <w:rPr>
          <w:rFonts w:asciiTheme="majorHAnsi" w:hAnsiTheme="majorHAnsi" w:cs="Calibri"/>
          <w:sz w:val="32"/>
          <w:szCs w:val="32"/>
        </w:rPr>
        <w:t>/03/2016 – 12</w:t>
      </w:r>
      <w:r w:rsidR="00D07F08">
        <w:rPr>
          <w:rFonts w:asciiTheme="majorHAnsi" w:hAnsiTheme="majorHAnsi" w:cs="Calibri"/>
          <w:sz w:val="32"/>
          <w:szCs w:val="32"/>
        </w:rPr>
        <w:t>/04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785A8F69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F9413F">
        <w:rPr>
          <w:rFonts w:asciiTheme="majorHAnsi" w:hAnsiTheme="majorHAnsi"/>
        </w:rPr>
        <w:t>ected for completion in Sprint 2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4ACBA30A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77B2FDA8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reset passwords so that I can help users regain access to their accounts.</w:t>
            </w:r>
          </w:p>
        </w:tc>
        <w:tc>
          <w:tcPr>
            <w:tcW w:w="1370" w:type="dxa"/>
            <w:vAlign w:val="center"/>
          </w:tcPr>
          <w:p w14:paraId="6791CF3E" w14:textId="1C36DA6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5FC85C28" w14:textId="48AD94D9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013A87E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091EFF5A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remove submissions so that I can remove inappropriate submissions.</w:t>
            </w:r>
          </w:p>
        </w:tc>
        <w:tc>
          <w:tcPr>
            <w:tcW w:w="1370" w:type="dxa"/>
            <w:vAlign w:val="center"/>
          </w:tcPr>
          <w:p w14:paraId="685FE43D" w14:textId="7F6491B4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41C3DC1D" w14:textId="46342E82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3D7D925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0536D439" w:rsidR="00EF52F2" w:rsidRPr="00160548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an Admin, I want to edit submissions so that I can remove offensive language.</w:t>
            </w:r>
          </w:p>
        </w:tc>
        <w:tc>
          <w:tcPr>
            <w:tcW w:w="1370" w:type="dxa"/>
            <w:vAlign w:val="center"/>
          </w:tcPr>
          <w:p w14:paraId="59825383" w14:textId="503697C2" w:rsidR="00EF52F2" w:rsidRPr="00160548" w:rsidRDefault="00CA616F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77CAA785" w14:textId="721CAB6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15652959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0427E23D" w:rsidR="00EF52F2" w:rsidRPr="00160548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</w:t>
            </w:r>
            <w:r w:rsidR="009D6FE9" w:rsidRPr="00160548">
              <w:rPr>
                <w:rFonts w:asciiTheme="majorHAnsi" w:hAnsiTheme="majorHAnsi"/>
              </w:rPr>
              <w:t xml:space="preserve"> User, I want to access user profiles so that I can view a specific user’s details.</w:t>
            </w:r>
          </w:p>
        </w:tc>
        <w:tc>
          <w:tcPr>
            <w:tcW w:w="1370" w:type="dxa"/>
            <w:vAlign w:val="center"/>
          </w:tcPr>
          <w:p w14:paraId="0F7AE3CC" w14:textId="5968C092" w:rsidR="00EF52F2" w:rsidRPr="00160548" w:rsidRDefault="00CA616F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Account</w:t>
            </w:r>
          </w:p>
        </w:tc>
        <w:tc>
          <w:tcPr>
            <w:tcW w:w="1404" w:type="dxa"/>
            <w:vAlign w:val="center"/>
          </w:tcPr>
          <w:p w14:paraId="7881B7A3" w14:textId="5AE91DB9" w:rsidR="00EF52F2" w:rsidRPr="00160548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64EFEA4F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5975A0E4" w:rsidR="00EF52F2" w:rsidRPr="00160548" w:rsidRDefault="008C49E9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As a User, I want to post a submissions so that I can put my idea on the platform.</w:t>
            </w:r>
          </w:p>
        </w:tc>
        <w:tc>
          <w:tcPr>
            <w:tcW w:w="1370" w:type="dxa"/>
            <w:vAlign w:val="center"/>
          </w:tcPr>
          <w:p w14:paraId="7CD99CA1" w14:textId="469A4D6E" w:rsidR="00EF52F2" w:rsidRPr="00160548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60548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435ABAEF" w14:textId="3C261CA5" w:rsidR="00EF52F2" w:rsidRPr="00160548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62FCD4A1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10AA1E4D" w:rsidR="00EF52F2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edit my submissions so that I can fix spelling errors.</w:t>
            </w:r>
          </w:p>
        </w:tc>
        <w:tc>
          <w:tcPr>
            <w:tcW w:w="1370" w:type="dxa"/>
            <w:vAlign w:val="center"/>
          </w:tcPr>
          <w:p w14:paraId="088C76BE" w14:textId="22362EA5" w:rsidR="00EF52F2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0FB4009D" w14:textId="1D25C900" w:rsidR="00EF52F2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18760EF7" w:rsidR="00EF52F2" w:rsidRPr="00EF52F2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695930C9" w:rsidR="00EF52F2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delete my submission so that that I can remove my idea from the platform.</w:t>
            </w:r>
          </w:p>
        </w:tc>
        <w:tc>
          <w:tcPr>
            <w:tcW w:w="1370" w:type="dxa"/>
            <w:vAlign w:val="center"/>
          </w:tcPr>
          <w:p w14:paraId="7ABCFA5B" w14:textId="13A8419E" w:rsidR="00EF52F2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EDD6022" w14:textId="1BC3FC2A" w:rsidR="00EF52F2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67347BAF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1DB16D6E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images to my submissions so that I can show relevant images to my idea.</w:t>
            </w:r>
          </w:p>
        </w:tc>
        <w:tc>
          <w:tcPr>
            <w:tcW w:w="1370" w:type="dxa"/>
            <w:vAlign w:val="center"/>
          </w:tcPr>
          <w:p w14:paraId="7AB1EB39" w14:textId="38E9FD6D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1699DE60" w14:textId="75F32571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6379D48B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3ABFE9B5" w:rsidR="00DD00D0" w:rsidRPr="009D6FE9" w:rsidRDefault="008C49E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add videos to my submissions so that I can can show relevant videos to my idea.</w:t>
            </w:r>
          </w:p>
        </w:tc>
        <w:tc>
          <w:tcPr>
            <w:tcW w:w="1370" w:type="dxa"/>
            <w:vAlign w:val="center"/>
          </w:tcPr>
          <w:p w14:paraId="35059F42" w14:textId="03AC0CD4" w:rsidR="00DD00D0" w:rsidRPr="009D6FE9" w:rsidRDefault="001F522D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Posting Submission</w:t>
            </w:r>
          </w:p>
        </w:tc>
        <w:tc>
          <w:tcPr>
            <w:tcW w:w="1404" w:type="dxa"/>
            <w:vAlign w:val="center"/>
          </w:tcPr>
          <w:p w14:paraId="33BB74D4" w14:textId="0BF04642" w:rsidR="00DD00D0" w:rsidRPr="009D6FE9" w:rsidRDefault="0055291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53DBCEE2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19531C60" w:rsidR="00DD00D0" w:rsidRPr="009D6FE9" w:rsidRDefault="008C49E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view existin</w:t>
            </w:r>
            <w:r w:rsidR="007E3D7E">
              <w:rPr>
                <w:rFonts w:asciiTheme="majorHAnsi" w:hAnsiTheme="majorHAnsi"/>
              </w:rPr>
              <w:t>g submissions so that I can see</w:t>
            </w:r>
            <w:r>
              <w:rPr>
                <w:rFonts w:asciiTheme="majorHAnsi" w:hAnsiTheme="majorHAnsi"/>
              </w:rPr>
              <w:t xml:space="preserve"> all past submissions posted.</w:t>
            </w:r>
          </w:p>
        </w:tc>
        <w:tc>
          <w:tcPr>
            <w:tcW w:w="1370" w:type="dxa"/>
            <w:vAlign w:val="center"/>
          </w:tcPr>
          <w:p w14:paraId="09408037" w14:textId="7A74C667" w:rsidR="00DD00D0" w:rsidRPr="009D6FE9" w:rsidRDefault="001F522D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D6FE9">
              <w:rPr>
                <w:rFonts w:asciiTheme="majorHAnsi" w:hAnsiTheme="majorHAnsi"/>
              </w:rPr>
              <w:t>Viewing Submission</w:t>
            </w:r>
          </w:p>
        </w:tc>
        <w:tc>
          <w:tcPr>
            <w:tcW w:w="1404" w:type="dxa"/>
            <w:vAlign w:val="center"/>
          </w:tcPr>
          <w:p w14:paraId="0A8386BD" w14:textId="50E82C2A" w:rsidR="00DD00D0" w:rsidRPr="009D6FE9" w:rsidRDefault="00552913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6B689E00" w14:textId="6CCD0A27" w:rsidR="001F4E7E" w:rsidRDefault="00421176" w:rsidP="00421176">
      <w:pPr>
        <w:rPr>
          <w:rFonts w:asciiTheme="majorHAnsi" w:hAnsiTheme="majorHAnsi"/>
          <w:szCs w:val="28"/>
        </w:rPr>
      </w:pPr>
      <w:r w:rsidRPr="00FE2A29">
        <w:rPr>
          <w:rFonts w:asciiTheme="majorHAnsi" w:hAnsiTheme="majorHAnsi"/>
          <w:szCs w:val="28"/>
        </w:rPr>
        <w:t xml:space="preserve">The </w:t>
      </w:r>
      <w:r w:rsidR="001F4E7E">
        <w:rPr>
          <w:rFonts w:asciiTheme="majorHAnsi" w:hAnsiTheme="majorHAnsi"/>
          <w:szCs w:val="28"/>
        </w:rPr>
        <w:t>goal of Sprint 2 was to implement the submissions side of the platform</w:t>
      </w:r>
      <w:r w:rsidR="00E7009B">
        <w:rPr>
          <w:rFonts w:asciiTheme="majorHAnsi" w:hAnsiTheme="majorHAnsi"/>
          <w:szCs w:val="28"/>
        </w:rPr>
        <w:t xml:space="preserve"> and refine the user interface</w:t>
      </w:r>
      <w:r w:rsidR="001F4E7E">
        <w:rPr>
          <w:rFonts w:asciiTheme="majorHAnsi" w:hAnsiTheme="majorHAnsi"/>
          <w:szCs w:val="28"/>
        </w:rPr>
        <w:t>.</w:t>
      </w:r>
      <w:r w:rsidR="0069291D">
        <w:rPr>
          <w:rFonts w:asciiTheme="majorHAnsi" w:hAnsiTheme="majorHAnsi"/>
          <w:szCs w:val="28"/>
        </w:rPr>
        <w:t xml:space="preserve"> By the end of the sprint, both users and admins should be able to post, edit and</w:t>
      </w:r>
      <w:r w:rsidR="00E7009B">
        <w:rPr>
          <w:rFonts w:asciiTheme="majorHAnsi" w:hAnsiTheme="majorHAnsi"/>
          <w:szCs w:val="28"/>
        </w:rPr>
        <w:t xml:space="preserve"> </w:t>
      </w:r>
      <w:r w:rsidR="00346EBD">
        <w:rPr>
          <w:rFonts w:asciiTheme="majorHAnsi" w:hAnsiTheme="majorHAnsi"/>
          <w:szCs w:val="28"/>
        </w:rPr>
        <w:t>remove appropriate submissions. Submissions should allow</w:t>
      </w:r>
      <w:r w:rsidR="00C70933">
        <w:rPr>
          <w:rFonts w:asciiTheme="majorHAnsi" w:hAnsiTheme="majorHAnsi"/>
          <w:szCs w:val="28"/>
        </w:rPr>
        <w:t xml:space="preserve"> entry of</w:t>
      </w:r>
      <w:r w:rsidR="00346EBD">
        <w:rPr>
          <w:rFonts w:asciiTheme="majorHAnsi" w:hAnsiTheme="majorHAnsi"/>
          <w:szCs w:val="28"/>
        </w:rPr>
        <w:t xml:space="preserve"> text, as well as </w:t>
      </w:r>
      <w:r w:rsidR="00C70933">
        <w:rPr>
          <w:rFonts w:asciiTheme="majorHAnsi" w:hAnsiTheme="majorHAnsi"/>
          <w:szCs w:val="28"/>
        </w:rPr>
        <w:t xml:space="preserve">both </w:t>
      </w:r>
      <w:r w:rsidR="00346EBD">
        <w:rPr>
          <w:rFonts w:asciiTheme="majorHAnsi" w:hAnsiTheme="majorHAnsi"/>
          <w:szCs w:val="28"/>
        </w:rPr>
        <w:t>images and videos.</w:t>
      </w:r>
      <w:r w:rsidR="00FC7EE4">
        <w:rPr>
          <w:rFonts w:asciiTheme="majorHAnsi" w:hAnsiTheme="majorHAnsi"/>
          <w:szCs w:val="28"/>
        </w:rPr>
        <w:t xml:space="preserve"> Users should also be able to view other user’s profiles.</w:t>
      </w:r>
      <w:r w:rsidR="00844034">
        <w:rPr>
          <w:rFonts w:asciiTheme="majorHAnsi" w:hAnsiTheme="majorHAnsi"/>
          <w:szCs w:val="28"/>
        </w:rPr>
        <w:t xml:space="preserve"> Eight of our user stories for this sprint focus on submissions, with two others relating to other </w:t>
      </w:r>
      <w:r w:rsidR="009B4755">
        <w:rPr>
          <w:rFonts w:asciiTheme="majorHAnsi" w:hAnsiTheme="majorHAnsi"/>
          <w:szCs w:val="28"/>
        </w:rPr>
        <w:t>miscellaneous</w:t>
      </w:r>
      <w:r w:rsidR="00844034">
        <w:rPr>
          <w:rFonts w:asciiTheme="majorHAnsi" w:hAnsiTheme="majorHAnsi"/>
          <w:szCs w:val="28"/>
        </w:rPr>
        <w:t xml:space="preserve"> tasks.</w:t>
      </w:r>
    </w:p>
    <w:p w14:paraId="188EE199" w14:textId="77777777" w:rsidR="00421176" w:rsidRPr="00220815" w:rsidRDefault="00421176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400519" w:rsidRDefault="00C43AED" w:rsidP="00B113D8">
      <w:pPr>
        <w:rPr>
          <w:rFonts w:asciiTheme="majorHAnsi" w:hAnsiTheme="majorHAnsi" w:cs="Calibri"/>
          <w:b/>
          <w:bCs/>
          <w:color w:val="3F6CAF"/>
          <w:szCs w:val="20"/>
        </w:rPr>
      </w:pPr>
    </w:p>
    <w:p w14:paraId="2B9C9CA6" w14:textId="0D0F27A1" w:rsidR="00400519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196FFB4C" w14:textId="77777777" w:rsidR="00932863" w:rsidRPr="0090021A" w:rsidRDefault="00932863" w:rsidP="00400519">
      <w:pPr>
        <w:rPr>
          <w:rFonts w:asciiTheme="majorHAnsi" w:hAnsiTheme="majorHAnsi" w:cs="Calibri"/>
          <w:bCs/>
        </w:rPr>
      </w:pPr>
    </w:p>
    <w:p w14:paraId="441E9F69" w14:textId="3A24FA64" w:rsidR="00B113D8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Submission template</w:t>
      </w:r>
    </w:p>
    <w:p w14:paraId="37A6A2FF" w14:textId="7CDEE2F1" w:rsidR="00470CA0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Submission list page</w:t>
      </w:r>
    </w:p>
    <w:p w14:paraId="0DB542C5" w14:textId="2DCF14BE" w:rsidR="00470CA0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Submission list mechanism</w:t>
      </w:r>
    </w:p>
    <w:p w14:paraId="7C5B8015" w14:textId="29A5C2DD" w:rsidR="00470CA0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Host website via pythonanywhere.com</w:t>
      </w:r>
    </w:p>
    <w:p w14:paraId="5731708D" w14:textId="4104D7C1" w:rsidR="00470CA0" w:rsidRPr="00932863" w:rsidRDefault="00470CA0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Modify user accounts backend to include submissions</w:t>
      </w: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38371A9E" w:rsidR="00A67FAC" w:rsidRPr="00A67FAC" w:rsidRDefault="005A3CB5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Viewing Submissions</w:t>
            </w:r>
            <w:r w:rsidR="00897FC3">
              <w:rPr>
                <w:rFonts w:asciiTheme="majorHAnsi" w:hAnsiTheme="majorHAnsi"/>
                <w:szCs w:val="32"/>
              </w:rPr>
              <w:t>. (10).</w:t>
            </w: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57AB3447" w:rsidR="00A67FAC" w:rsidRPr="00A67FAC" w:rsidRDefault="000C6B5B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Admin</w:t>
            </w:r>
            <w:r w:rsidR="00300CA5">
              <w:rPr>
                <w:rFonts w:asciiTheme="majorHAnsi" w:hAnsiTheme="majorHAnsi"/>
                <w:szCs w:val="32"/>
              </w:rPr>
              <w:t xml:space="preserve"> Platform</w:t>
            </w:r>
            <w:r w:rsidR="00512770">
              <w:rPr>
                <w:rFonts w:asciiTheme="majorHAnsi" w:hAnsiTheme="majorHAnsi"/>
                <w:szCs w:val="32"/>
              </w:rPr>
              <w:t>. (1) (2) (3).</w:t>
            </w: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5B9989AC" w:rsidR="00B363F3" w:rsidRPr="00A67FAC" w:rsidRDefault="006150CC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User Profiles. HTML and UI.</w:t>
            </w:r>
            <w:r w:rsidR="00512770">
              <w:rPr>
                <w:rFonts w:asciiTheme="majorHAnsi" w:hAnsiTheme="majorHAnsi"/>
                <w:szCs w:val="32"/>
              </w:rPr>
              <w:t xml:space="preserve"> (4)</w:t>
            </w:r>
            <w:r w:rsidR="00A50A0E">
              <w:rPr>
                <w:rFonts w:asciiTheme="majorHAnsi" w:hAnsiTheme="majorHAnsi"/>
                <w:szCs w:val="32"/>
              </w:rPr>
              <w:t>.</w:t>
            </w: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561C15C7" w:rsidR="00A67FAC" w:rsidRPr="00A67FAC" w:rsidRDefault="007F0726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Add / Edit / </w:t>
            </w:r>
            <w:r w:rsidR="009D1D1E">
              <w:rPr>
                <w:rFonts w:asciiTheme="majorHAnsi" w:hAnsiTheme="majorHAnsi"/>
                <w:szCs w:val="32"/>
              </w:rPr>
              <w:t>Remove Submissions.</w:t>
            </w:r>
            <w:r w:rsidR="00897FC3">
              <w:rPr>
                <w:rFonts w:asciiTheme="majorHAnsi" w:hAnsiTheme="majorHAnsi"/>
                <w:szCs w:val="32"/>
              </w:rPr>
              <w:t xml:space="preserve"> (5) (6) (7) (8) (9).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C757D8" w:rsidRDefault="00893D8F" w:rsidP="00B5574E">
      <w:pPr>
        <w:rPr>
          <w:rFonts w:asciiTheme="majorHAnsi" w:hAnsiTheme="majorHAnsi"/>
          <w:szCs w:val="20"/>
        </w:rPr>
      </w:pPr>
    </w:p>
    <w:p w14:paraId="09C7EA25" w14:textId="234D904E" w:rsidR="00176DB0" w:rsidRDefault="006169FC" w:rsidP="00176DB0">
      <w:pPr>
        <w:rPr>
          <w:rFonts w:asciiTheme="majorHAnsi" w:hAnsiTheme="majorHAnsi"/>
        </w:rPr>
      </w:pPr>
      <w:r>
        <w:rPr>
          <w:rFonts w:asciiTheme="majorHAnsi" w:hAnsiTheme="majorHAnsi"/>
        </w:rPr>
        <w:t>The estimations decided upon for this sprint were difficult</w:t>
      </w:r>
      <w:r w:rsidR="00A1653C">
        <w:rPr>
          <w:rFonts w:asciiTheme="majorHAnsi" w:hAnsiTheme="majorHAnsi"/>
        </w:rPr>
        <w:t xml:space="preserve"> to ascertain</w:t>
      </w:r>
      <w:r w:rsidR="005C723E">
        <w:rPr>
          <w:rFonts w:asciiTheme="majorHAnsi" w:hAnsiTheme="majorHAnsi"/>
        </w:rPr>
        <w:t>, given the teams</w:t>
      </w:r>
      <w:r>
        <w:rPr>
          <w:rFonts w:asciiTheme="majorHAnsi" w:hAnsiTheme="majorHAnsi"/>
        </w:rPr>
        <w:t xml:space="preserve"> lack of experience in developing an online platform.</w:t>
      </w:r>
      <w:r w:rsidR="005D4733">
        <w:rPr>
          <w:rFonts w:asciiTheme="majorHAnsi" w:hAnsiTheme="majorHAnsi"/>
        </w:rPr>
        <w:t xml:space="preserve"> The majority of the user stories associated with submissions </w:t>
      </w:r>
      <w:r w:rsidR="00AA31F3">
        <w:rPr>
          <w:rFonts w:asciiTheme="majorHAnsi" w:hAnsiTheme="majorHAnsi"/>
        </w:rPr>
        <w:t>we</w:t>
      </w:r>
      <w:r w:rsidR="00BD4F8E">
        <w:rPr>
          <w:rFonts w:asciiTheme="majorHAnsi" w:hAnsiTheme="majorHAnsi"/>
        </w:rPr>
        <w:t>re given average ratings of 3. A potential aspect</w:t>
      </w:r>
      <w:r w:rsidR="00AA31F3">
        <w:rPr>
          <w:rFonts w:asciiTheme="majorHAnsi" w:hAnsiTheme="majorHAnsi"/>
        </w:rPr>
        <w:t xml:space="preserve"> of </w:t>
      </w:r>
      <w:r w:rsidR="00AA31F3">
        <w:rPr>
          <w:rFonts w:asciiTheme="majorHAnsi" w:hAnsiTheme="majorHAnsi"/>
        </w:rPr>
        <w:lastRenderedPageBreak/>
        <w:t>difficulty was the integration of images and</w:t>
      </w:r>
      <w:r w:rsidR="00121954">
        <w:rPr>
          <w:rFonts w:asciiTheme="majorHAnsi" w:hAnsiTheme="majorHAnsi"/>
        </w:rPr>
        <w:t xml:space="preserve"> videos into </w:t>
      </w:r>
      <w:r w:rsidR="004C16D4">
        <w:rPr>
          <w:rFonts w:asciiTheme="majorHAnsi" w:hAnsiTheme="majorHAnsi"/>
        </w:rPr>
        <w:t>a user’s</w:t>
      </w:r>
      <w:r w:rsidR="00121954">
        <w:rPr>
          <w:rFonts w:asciiTheme="majorHAnsi" w:hAnsiTheme="majorHAnsi"/>
        </w:rPr>
        <w:t xml:space="preserve"> submi</w:t>
      </w:r>
      <w:r w:rsidR="00CE4286">
        <w:rPr>
          <w:rFonts w:asciiTheme="majorHAnsi" w:hAnsiTheme="majorHAnsi"/>
        </w:rPr>
        <w:t>ssion, with the effort estimation</w:t>
      </w:r>
      <w:r w:rsidR="00121954">
        <w:rPr>
          <w:rFonts w:asciiTheme="majorHAnsi" w:hAnsiTheme="majorHAnsi"/>
        </w:rPr>
        <w:t xml:space="preserve"> reflecting this.</w:t>
      </w:r>
      <w:r w:rsidR="007447C5">
        <w:rPr>
          <w:rFonts w:asciiTheme="majorHAnsi" w:hAnsiTheme="majorHAnsi"/>
        </w:rPr>
        <w:t xml:space="preserve"> Viewing of submissions is also expected to take longer than average due to the extensive work </w:t>
      </w:r>
      <w:r w:rsidR="00894D48">
        <w:rPr>
          <w:rFonts w:asciiTheme="majorHAnsi" w:hAnsiTheme="majorHAnsi"/>
        </w:rPr>
        <w:t xml:space="preserve">setting up the UI </w:t>
      </w:r>
      <w:r w:rsidR="00772BCB">
        <w:rPr>
          <w:rFonts w:asciiTheme="majorHAnsi" w:hAnsiTheme="majorHAnsi"/>
        </w:rPr>
        <w:t>“</w:t>
      </w:r>
      <w:r w:rsidR="00894D48">
        <w:rPr>
          <w:rFonts w:asciiTheme="majorHAnsi" w:hAnsiTheme="majorHAnsi"/>
        </w:rPr>
        <w:t>feel</w:t>
      </w:r>
      <w:r w:rsidR="00772BCB">
        <w:rPr>
          <w:rFonts w:asciiTheme="majorHAnsi" w:hAnsiTheme="majorHAnsi"/>
        </w:rPr>
        <w:t>”</w:t>
      </w:r>
      <w:r w:rsidR="00894D48">
        <w:rPr>
          <w:rFonts w:asciiTheme="majorHAnsi" w:hAnsiTheme="majorHAnsi"/>
        </w:rPr>
        <w:t xml:space="preserve"> of a user profile.</w:t>
      </w:r>
    </w:p>
    <w:p w14:paraId="47D27738" w14:textId="65ADFB02" w:rsidR="005D4CB5" w:rsidRDefault="005D4CB5" w:rsidP="00176DB0">
      <w:pPr>
        <w:rPr>
          <w:rFonts w:asciiTheme="majorHAnsi" w:hAnsiTheme="majorHAnsi"/>
        </w:rPr>
      </w:pPr>
    </w:p>
    <w:p w14:paraId="3E068AFA" w14:textId="107E9584" w:rsidR="005D4CB5" w:rsidRDefault="005D4CB5" w:rsidP="005D4CB5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>
        <w:rPr>
          <w:rFonts w:asciiTheme="majorHAnsi" w:hAnsiTheme="majorHAnsi" w:cs="Calibri"/>
          <w:b/>
          <w:bCs/>
          <w:color w:val="3F6CAF"/>
          <w:sz w:val="32"/>
          <w:szCs w:val="32"/>
        </w:rPr>
        <w:t>Hosting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633A960F" w14:textId="77777777" w:rsidR="00E12230" w:rsidRPr="00E3428B" w:rsidRDefault="00E12230" w:rsidP="005D4CB5">
      <w:pPr>
        <w:rPr>
          <w:rFonts w:asciiTheme="majorHAnsi" w:hAnsiTheme="majorHAnsi" w:cs="Calibri"/>
          <w:b/>
          <w:bCs/>
          <w:color w:val="3F6CAF"/>
          <w:sz w:val="28"/>
          <w:szCs w:val="32"/>
        </w:rPr>
      </w:pPr>
    </w:p>
    <w:p w14:paraId="1565CD74" w14:textId="7095B2FF" w:rsidR="00FF2ED3" w:rsidRDefault="00D33EEC" w:rsidP="00E12230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>We were notified on the 4</w:t>
      </w:r>
      <w:r w:rsidRPr="00D33EEC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April that the project client wishes our project to b</w:t>
      </w:r>
      <w:r w:rsidR="00011A6A">
        <w:rPr>
          <w:rFonts w:asciiTheme="majorHAnsi" w:hAnsiTheme="majorHAnsi"/>
        </w:rPr>
        <w:t>e hosted and accessible online. This was entered as a chore into Pivotal Tracker and completed within the sprint.</w:t>
      </w:r>
      <w:r w:rsidR="009030B3">
        <w:rPr>
          <w:rFonts w:asciiTheme="majorHAnsi" w:hAnsiTheme="majorHAnsi"/>
        </w:rPr>
        <w:t xml:space="preserve"> The hosting was achieved via pythonanywhere.com, and the project is now ac</w:t>
      </w:r>
      <w:r w:rsidR="00133BAC">
        <w:rPr>
          <w:rFonts w:asciiTheme="majorHAnsi" w:hAnsiTheme="majorHAnsi"/>
        </w:rPr>
        <w:t>cessible via the following links:</w:t>
      </w:r>
    </w:p>
    <w:p w14:paraId="365E31D2" w14:textId="0B08FC7E" w:rsidR="009030B3" w:rsidRDefault="009030B3" w:rsidP="00E12230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72CB2AB0" w14:textId="08E891BE" w:rsidR="009030B3" w:rsidRDefault="000E3CF0" w:rsidP="000E3CF0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i/>
        </w:rPr>
      </w:pPr>
      <w:r w:rsidRPr="000E3CF0">
        <w:rPr>
          <w:rFonts w:asciiTheme="majorHAnsi" w:hAnsiTheme="majorHAnsi"/>
          <w:i/>
        </w:rPr>
        <w:t>c</w:t>
      </w:r>
      <w:r w:rsidR="009030B3" w:rsidRPr="000E3CF0">
        <w:rPr>
          <w:rFonts w:asciiTheme="majorHAnsi" w:hAnsiTheme="majorHAnsi"/>
          <w:i/>
        </w:rPr>
        <w:t>beardsmore.pythonanywhere.com</w:t>
      </w:r>
    </w:p>
    <w:p w14:paraId="5D2BE543" w14:textId="1EB64041" w:rsidR="002A3C0C" w:rsidRPr="000E3CF0" w:rsidRDefault="002A3C0C" w:rsidP="000E3CF0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bit.ly/curtinideas</w:t>
      </w: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F7CD1E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184E53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5A6FB6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27C4ED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E97102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7A150F1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2AAF7A8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3EBB429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05775" w14:textId="77777777" w:rsidR="00CC26EC" w:rsidRDefault="00CC26E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78AAE6AC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115DAE32" w14:textId="3982A85A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E79EB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28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544F4699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07E1D95D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7E5C7F27" w:rsidR="00164649" w:rsidRPr="00CE1694" w:rsidRDefault="00C8564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 needs enhancing</w:t>
            </w: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7E9B7F4D" w:rsidR="00164649" w:rsidRPr="00CE1694" w:rsidRDefault="00C8564B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02C4B74C" w:rsidR="00164649" w:rsidRPr="004D679A" w:rsidRDefault="00E46F7A" w:rsidP="00E46F7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0E7143E9" w:rsidR="00164649" w:rsidRPr="00CE1694" w:rsidRDefault="00C55F17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Workaround resetting without Email</w:t>
            </w:r>
            <w:r w:rsidR="00AC63C0">
              <w:rPr>
                <w:rFonts w:asciiTheme="majorHAnsi" w:hAnsiTheme="majorHAnsi"/>
              </w:rPr>
              <w:t xml:space="preserve"> server</w:t>
            </w:r>
            <w:r w:rsidR="00801B25">
              <w:rPr>
                <w:rFonts w:asciiTheme="majorHAnsi" w:hAnsiTheme="majorHAnsi"/>
              </w:rPr>
              <w:t xml:space="preserve"> still underway</w:t>
            </w:r>
          </w:p>
        </w:tc>
      </w:tr>
      <w:tr w:rsidR="005A63C2" w:rsidRPr="005C1506" w14:paraId="69E202FA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E6B479" w14:textId="359EC732" w:rsidR="004D679A" w:rsidRPr="00CE1694" w:rsidRDefault="00F352BC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A6584F" w14:textId="7CCCF25C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1F9673B7" w14:textId="427D6419" w:rsidR="004D679A" w:rsidRPr="00CE1694" w:rsidRDefault="005F0398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Time constraints</w:t>
            </w:r>
            <w:r w:rsidR="005878C3">
              <w:rPr>
                <w:rFonts w:asciiTheme="majorHAnsi" w:hAnsiTheme="majorHAnsi"/>
              </w:rPr>
              <w:t xml:space="preserve"> due to helping with submissions limited</w:t>
            </w:r>
            <w:r>
              <w:rPr>
                <w:rFonts w:asciiTheme="majorHAnsi" w:hAnsiTheme="majorHAnsi"/>
              </w:rPr>
              <w:t xml:space="preserve"> work on User Profile</w:t>
            </w:r>
          </w:p>
        </w:tc>
      </w:tr>
      <w:tr w:rsidR="005A63C2" w14:paraId="651E2049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0E850A22" w:rsidR="00164649" w:rsidRPr="00CE1694" w:rsidRDefault="00274D23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5D7AB6D8" w:rsidR="00164649" w:rsidRPr="00CE1694" w:rsidRDefault="004D679A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 (6) (7) (8) (9)</w:t>
            </w: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7173E122" w:rsidR="00164649" w:rsidRPr="00CE1694" w:rsidRDefault="00393604" w:rsidP="00183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183D83">
              <w:rPr>
                <w:rFonts w:asciiTheme="majorHAnsi" w:hAnsiTheme="majorHAnsi"/>
              </w:rPr>
              <w:t>ubmission form works. Modification needed to fix redirects after submitting.</w:t>
            </w: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0D48F231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E039E7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04/04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543F01D4" w:rsidR="00E039E7" w:rsidRPr="00CE1694" w:rsidRDefault="00AB04CC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7777777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77777777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24DACD89" w:rsidR="00E039E7" w:rsidRPr="00CE1694" w:rsidRDefault="00AB04CC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E039E7" w:rsidRPr="005C1506" w14:paraId="57DBAF65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EA0461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2B6D73A" w14:textId="77777777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6BABAE" w14:textId="77777777" w:rsidR="00E039E7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0CA6035D" w14:textId="52C1691D" w:rsidR="00E039E7" w:rsidRPr="00CE1694" w:rsidRDefault="00B55BED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Users can access profile. UI needs finalizing.</w:t>
            </w:r>
          </w:p>
        </w:tc>
      </w:tr>
      <w:tr w:rsidR="00E039E7" w14:paraId="2B2EB39A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67C026E3" w:rsidR="00E039E7" w:rsidRPr="00CE1694" w:rsidRDefault="000D5FDA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0EEA4D57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0FFC73BF" w:rsidR="00E039E7" w:rsidRPr="00CE1694" w:rsidRDefault="006A44C0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Editing/deleting requires additional work on the user accounts</w:t>
            </w:r>
            <w:r w:rsidR="00144D7F">
              <w:rPr>
                <w:rFonts w:asciiTheme="majorHAnsi" w:hAnsiTheme="majorHAnsi"/>
              </w:rPr>
              <w:t xml:space="preserve"> and submission backend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</w:tbl>
    <w:p w14:paraId="59A7492F" w14:textId="77777777" w:rsidR="00C85E0E" w:rsidRDefault="00C85E0E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0941DA1E" w14:textId="26915DD5" w:rsidR="00800825" w:rsidRPr="00AC2F53" w:rsidRDefault="00C85E0E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#3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1F16FF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10</w:t>
      </w:r>
      <w:r w:rsidR="00800825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</w:t>
      </w:r>
      <w:r w:rsidR="00800825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800825" w:rsidRPr="005C1506" w14:paraId="0940332B" w14:textId="77777777" w:rsidTr="006F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E597995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9A1AF2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086797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757AF61A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800825" w:rsidRPr="005C1506" w14:paraId="6BAB8949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EF7A580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D951822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(10)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CBBB46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1DC4E10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0501554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BEAEAE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440181C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(2) (3)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E9CE48" w14:textId="77777777" w:rsidR="00800825" w:rsidRPr="004D679A" w:rsidRDefault="00800825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(1)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699B470B" w14:textId="7777777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:rsidRPr="005C1506" w14:paraId="757DB944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1F305371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FDCBB4" w14:textId="0E795EB5" w:rsidR="00800825" w:rsidRPr="00CE1694" w:rsidRDefault="00AD1A3F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(4)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27C6DF6" w14:textId="79B7740E" w:rsidR="00800825" w:rsidRDefault="008F4214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2A9371B3" w14:textId="77777777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800825" w14:paraId="5BD3E27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3394C5A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331333" w14:textId="472FEE26" w:rsidR="00800825" w:rsidRPr="00CE1694" w:rsidRDefault="00147F4F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(5)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748B21" w14:textId="5350B720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(6) (7) (8) (9)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440A57B7" w14:textId="21728436" w:rsidR="00800825" w:rsidRPr="00CE1694" w:rsidRDefault="00916BA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Will push stories (8) and (9) into next sprint for completion.</w:t>
            </w:r>
          </w:p>
        </w:tc>
      </w:tr>
    </w:tbl>
    <w:p w14:paraId="6AA2F685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D8349F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967653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A3DF2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FB5B184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867EB91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C518FA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CAB053" w14:textId="16EF4B09" w:rsidR="00973AF2" w:rsidRDefault="00973AF2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26D8BC68" w14:textId="77777777" w:rsidR="00600AA9" w:rsidRPr="00512770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remove submissions so that I can remove inappropriate submissions.</w:t>
      </w:r>
    </w:p>
    <w:p w14:paraId="6368792C" w14:textId="7ED93925" w:rsidR="00D63484" w:rsidRPr="00600AA9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edit submissions so that I can remove offensive language.</w:t>
      </w:r>
    </w:p>
    <w:p w14:paraId="6E7246C9" w14:textId="0F9E0D5D" w:rsidR="00600AA9" w:rsidRPr="00936C1C" w:rsidRDefault="00600AA9" w:rsidP="00600AA9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view existing submissions so that I can sell all past submissions posted.</w:t>
      </w:r>
    </w:p>
    <w:p w14:paraId="7FDAA283" w14:textId="77777777" w:rsidR="00936C1C" w:rsidRPr="00512770" w:rsidRDefault="00936C1C" w:rsidP="00936C1C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User, I want to access user profiles so that I can view a specific user’s details.</w:t>
      </w:r>
    </w:p>
    <w:p w14:paraId="3D7354B2" w14:textId="488B1B8A" w:rsidR="00936C1C" w:rsidRPr="00811C62" w:rsidRDefault="00811C62" w:rsidP="00811C62">
      <w:pPr>
        <w:pStyle w:val="ListParagraph"/>
        <w:numPr>
          <w:ilvl w:val="0"/>
          <w:numId w:val="16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 Us</w:t>
      </w:r>
      <w:r>
        <w:rPr>
          <w:rFonts w:asciiTheme="majorHAnsi" w:hAnsiTheme="majorHAnsi"/>
        </w:rPr>
        <w:t>er, I want to post a submission</w:t>
      </w:r>
      <w:r w:rsidRPr="00160548">
        <w:rPr>
          <w:rFonts w:asciiTheme="majorHAnsi" w:hAnsiTheme="majorHAnsi"/>
        </w:rPr>
        <w:t xml:space="preserve"> so that I can put my idea on the platform.</w:t>
      </w:r>
    </w:p>
    <w:p w14:paraId="0AE89098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3DD540E3" w14:textId="05A037AD" w:rsidR="00F6298B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160548">
        <w:rPr>
          <w:rFonts w:asciiTheme="majorHAnsi" w:hAnsiTheme="majorHAnsi"/>
        </w:rPr>
        <w:t>As an Admin, I want to reset passwords so that I can help users regain access to their accounts.</w:t>
      </w:r>
    </w:p>
    <w:p w14:paraId="0387E206" w14:textId="43BB6873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edit my submissions so that I can fix spelling errors.</w:t>
      </w:r>
    </w:p>
    <w:p w14:paraId="07A2E184" w14:textId="76394A3A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delete my submission so that that I can remove my idea from the platform.</w:t>
      </w:r>
    </w:p>
    <w:p w14:paraId="0EE18DE2" w14:textId="0725A76A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images to my submissions so that I can show relevant images to my idea.</w:t>
      </w:r>
    </w:p>
    <w:p w14:paraId="4A943239" w14:textId="73D1A893" w:rsidR="00512770" w:rsidRPr="00512770" w:rsidRDefault="00512770" w:rsidP="00515765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</w:rPr>
        <w:t>As a User, I want to add videos to my submissions so that I can can show relevant videos to my idea.</w:t>
      </w:r>
    </w:p>
    <w:p w14:paraId="29E6D453" w14:textId="77777777" w:rsidR="00515765" w:rsidRPr="00515765" w:rsidRDefault="00515765" w:rsidP="00515765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13CD4C9A" w:rsidR="005D720B" w:rsidRDefault="002017C5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Completed: 11</w:t>
      </w:r>
    </w:p>
    <w:p w14:paraId="61CEADC3" w14:textId="56DC9A93" w:rsidR="005D720B" w:rsidRDefault="002017C5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Uncompleted: 34</w:t>
      </w:r>
    </w:p>
    <w:p w14:paraId="314A4823" w14:textId="4F5274DC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8415B0">
        <w:rPr>
          <w:rFonts w:asciiTheme="majorHAnsi" w:hAnsiTheme="majorHAnsi"/>
          <w:szCs w:val="28"/>
        </w:rPr>
        <w:t xml:space="preserve"> 24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389B1F70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62BE56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D0D331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6E689A" w14:textId="77F7AFC8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CAFB4F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BBE131D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01FE4" w14:textId="584C399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045E73" w14:textId="3211D2DF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AA8158D" w14:textId="402068C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D4FAFC5" w14:textId="461E24D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9EB2381" w14:textId="77777777" w:rsidR="00EA6E37" w:rsidRDefault="00EA6E37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99CBA1B" w14:textId="77777777" w:rsidR="00D726A2" w:rsidRDefault="00D726A2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38B7025D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CD4797">
        <w:rPr>
          <w:rFonts w:asciiTheme="majorHAnsi" w:hAnsiTheme="majorHAnsi" w:cs="Times"/>
          <w:szCs w:val="28"/>
        </w:rPr>
        <w:t xml:space="preserve"> 6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6CA798AE" w:rsidR="006C4F97" w:rsidRPr="00222516" w:rsidRDefault="00E76165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Performance: 6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15A59470" w:rsidR="00222516" w:rsidRDefault="00CD3FD7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>Work Ethic: 7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7B82D201" w14:textId="1994AD2D" w:rsidR="00F1406E" w:rsidRDefault="00F1406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Symbol"/>
          <w:szCs w:val="32"/>
        </w:rPr>
      </w:pPr>
      <w:r>
        <w:rPr>
          <w:rFonts w:asciiTheme="majorHAnsi" w:hAnsiTheme="majorHAnsi" w:cs="Symbol"/>
          <w:szCs w:val="32"/>
        </w:rPr>
        <w:t>The team performed well in</w:t>
      </w:r>
      <w:r w:rsidR="00402FC7">
        <w:rPr>
          <w:rFonts w:asciiTheme="majorHAnsi" w:hAnsiTheme="majorHAnsi" w:cs="Symbol"/>
          <w:szCs w:val="32"/>
        </w:rPr>
        <w:t xml:space="preserve"> multiple areas during sprint 2. Despite a steep learning curve familiarizing ourselves with the Django framework, the team has produced </w:t>
      </w:r>
      <w:r w:rsidR="0081103E">
        <w:rPr>
          <w:rFonts w:asciiTheme="majorHAnsi" w:hAnsiTheme="majorHAnsi" w:cs="Symbol"/>
          <w:szCs w:val="32"/>
        </w:rPr>
        <w:t>quality work</w:t>
      </w:r>
      <w:r w:rsidR="005C71A9">
        <w:rPr>
          <w:rFonts w:asciiTheme="majorHAnsi" w:hAnsiTheme="majorHAnsi" w:cs="Symbol"/>
          <w:szCs w:val="32"/>
        </w:rPr>
        <w:t xml:space="preserve">. Team collaboration on many tasks was performed well, continuing on with the </w:t>
      </w:r>
      <w:r w:rsidR="00673174">
        <w:rPr>
          <w:rFonts w:asciiTheme="majorHAnsi" w:hAnsiTheme="majorHAnsi" w:cs="Symbol"/>
          <w:szCs w:val="32"/>
        </w:rPr>
        <w:t>collaboration</w:t>
      </w:r>
      <w:r w:rsidR="005C71A9">
        <w:rPr>
          <w:rFonts w:asciiTheme="majorHAnsi" w:hAnsiTheme="majorHAnsi" w:cs="Symbol"/>
          <w:szCs w:val="32"/>
        </w:rPr>
        <w:t xml:space="preserve"> in Sprint 1.</w:t>
      </w:r>
    </w:p>
    <w:p w14:paraId="78B99A9A" w14:textId="3DC42CA7" w:rsidR="00377E02" w:rsidRPr="00377E02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3C60CDB1" w:rsidR="009F3E14" w:rsidRPr="00C02BBE" w:rsidRDefault="00E004DA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weekly SCRUM meetings have continued throughout the sprint and have been highly beneficial.</w:t>
      </w:r>
    </w:p>
    <w:p w14:paraId="60C7A0CC" w14:textId="1A7B2376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19FD606E" w14:textId="4AA572D1" w:rsidR="00AE05A5" w:rsidRPr="00E475FA" w:rsidRDefault="00DE7673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teams overall output of user stories this sprint was below expected.</w:t>
      </w:r>
      <w:r w:rsidR="00C92198">
        <w:rPr>
          <w:rFonts w:asciiTheme="majorHAnsi" w:hAnsiTheme="majorHAnsi" w:cs="Times"/>
        </w:rPr>
        <w:t xml:space="preserve"> Numerous outside factors and the other responsibilities of team members h</w:t>
      </w:r>
      <w:r w:rsidR="00BA3155">
        <w:rPr>
          <w:rFonts w:asciiTheme="majorHAnsi" w:hAnsiTheme="majorHAnsi" w:cs="Times"/>
        </w:rPr>
        <w:t>as resulted in a lower focus and motivation. A</w:t>
      </w:r>
      <w:r w:rsidR="00C92198">
        <w:rPr>
          <w:rFonts w:asciiTheme="majorHAnsi" w:hAnsiTheme="majorHAnsi" w:cs="Times"/>
        </w:rPr>
        <w:t>s a r</w:t>
      </w:r>
      <w:r w:rsidR="00664632">
        <w:rPr>
          <w:rFonts w:asciiTheme="majorHAnsi" w:hAnsiTheme="majorHAnsi" w:cs="Times"/>
        </w:rPr>
        <w:t>esult, our</w:t>
      </w:r>
      <w:r w:rsidR="00C92198">
        <w:rPr>
          <w:rFonts w:asciiTheme="majorHAnsi" w:hAnsiTheme="majorHAnsi" w:cs="Times"/>
        </w:rPr>
        <w:t xml:space="preserve"> progress</w:t>
      </w:r>
      <w:r w:rsidR="005D31B0">
        <w:rPr>
          <w:rFonts w:asciiTheme="majorHAnsi" w:hAnsiTheme="majorHAnsi" w:cs="Times"/>
        </w:rPr>
        <w:t xml:space="preserve"> and velocity</w:t>
      </w:r>
      <w:r w:rsidR="00C92198">
        <w:rPr>
          <w:rFonts w:asciiTheme="majorHAnsi" w:hAnsiTheme="majorHAnsi" w:cs="Times"/>
        </w:rPr>
        <w:t xml:space="preserve"> refl</w:t>
      </w:r>
      <w:r w:rsidR="00FA69B9">
        <w:rPr>
          <w:rFonts w:asciiTheme="majorHAnsi" w:hAnsiTheme="majorHAnsi" w:cs="Times"/>
        </w:rPr>
        <w:t xml:space="preserve">ects this. Despite the Sprint being 50% longer than the last, we completed 50% less user stories </w:t>
      </w:r>
      <w:r w:rsidR="00502DA9">
        <w:rPr>
          <w:rFonts w:asciiTheme="majorHAnsi" w:hAnsiTheme="majorHAnsi" w:cs="Times"/>
        </w:rPr>
        <w:t>due to</w:t>
      </w:r>
      <w:r w:rsidR="00FA69B9">
        <w:rPr>
          <w:rFonts w:asciiTheme="majorHAnsi" w:hAnsiTheme="majorHAnsi" w:cs="Times"/>
        </w:rPr>
        <w:t xml:space="preserve"> </w:t>
      </w:r>
      <w:r w:rsidR="00502DA9">
        <w:rPr>
          <w:rFonts w:asciiTheme="majorHAnsi" w:hAnsiTheme="majorHAnsi" w:cs="Times"/>
        </w:rPr>
        <w:t xml:space="preserve">the teams </w:t>
      </w:r>
      <w:r w:rsidR="00FA69B9">
        <w:rPr>
          <w:rFonts w:asciiTheme="majorHAnsi" w:hAnsiTheme="majorHAnsi" w:cs="Times"/>
        </w:rPr>
        <w:t>limited time to work on the project.</w:t>
      </w:r>
      <w:r w:rsidR="00276146">
        <w:rPr>
          <w:rFonts w:asciiTheme="majorHAnsi" w:hAnsiTheme="majorHAnsi" w:cs="Times"/>
        </w:rPr>
        <w:t xml:space="preserve"> Our aim to start holding multiple meetings throughout the week was not achieved, neither was our goal to complete an extra 4 user stories within the sprint.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037D3F4D" w14:textId="0C43BF5A" w:rsidR="0045157B" w:rsidRDefault="00676664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The team wants to start better utilizing their availa</w:t>
      </w:r>
      <w:r w:rsidR="00B7379B">
        <w:rPr>
          <w:rFonts w:asciiTheme="majorHAnsi" w:hAnsiTheme="majorHAnsi" w:cs="Calibri"/>
          <w:bCs/>
        </w:rPr>
        <w:t>ble time to work on the project.</w:t>
      </w:r>
      <w:r w:rsidR="00EC1388">
        <w:rPr>
          <w:rFonts w:asciiTheme="majorHAnsi" w:hAnsiTheme="majorHAnsi" w:cs="Calibri"/>
          <w:bCs/>
        </w:rPr>
        <w:t xml:space="preserve"> In some cases, work was duplicated as a result of poor communication and this could be enhanced in the future.</w:t>
      </w:r>
      <w:r w:rsidR="005757D5">
        <w:rPr>
          <w:rFonts w:asciiTheme="majorHAnsi" w:hAnsiTheme="majorHAnsi" w:cs="Calibri"/>
          <w:bCs/>
        </w:rPr>
        <w:t xml:space="preserve"> When a team member is struggling to complete a user story, we want to start allocating another member to that story to assist and provide a new perspective to help completion.</w:t>
      </w:r>
      <w:bookmarkStart w:id="0" w:name="_GoBack"/>
      <w:bookmarkEnd w:id="0"/>
    </w:p>
    <w:p w14:paraId="7534E12D" w14:textId="2A37792F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0C488" w14:textId="77777777" w:rsidR="00215170" w:rsidRDefault="00215170" w:rsidP="001B0D2F">
      <w:r>
        <w:separator/>
      </w:r>
    </w:p>
  </w:endnote>
  <w:endnote w:type="continuationSeparator" w:id="0">
    <w:p w14:paraId="1D3F0DBF" w14:textId="77777777" w:rsidR="00215170" w:rsidRDefault="00215170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2EC8E79A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850152">
            <w:rPr>
              <w:rFonts w:ascii="Calibri" w:hAnsi="Calibri"/>
              <w:b/>
              <w:noProof/>
              <w:color w:val="4F81BD" w:themeColor="accent1"/>
            </w:rPr>
            <w:t>11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950D95" w14:textId="77777777" w:rsidR="00215170" w:rsidRDefault="00215170" w:rsidP="001B0D2F">
      <w:r>
        <w:separator/>
      </w:r>
    </w:p>
  </w:footnote>
  <w:footnote w:type="continuationSeparator" w:id="0">
    <w:p w14:paraId="67F37FA0" w14:textId="77777777" w:rsidR="00215170" w:rsidRDefault="00215170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2C921" w14:textId="77777777" w:rsidR="002A3697" w:rsidRDefault="00215170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61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10530CF0" w:rsidR="002A3697" w:rsidRPr="00412958" w:rsidRDefault="00D510EE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2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30ADA2D9" w:rsidR="002A3697" w:rsidRPr="00C7200C" w:rsidRDefault="00D510E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April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1"/>
  </w:num>
  <w:num w:numId="5">
    <w:abstractNumId w:val="9"/>
  </w:num>
  <w:num w:numId="6">
    <w:abstractNumId w:val="13"/>
  </w:num>
  <w:num w:numId="7">
    <w:abstractNumId w:val="8"/>
  </w:num>
  <w:num w:numId="8">
    <w:abstractNumId w:val="3"/>
  </w:num>
  <w:num w:numId="9">
    <w:abstractNumId w:val="17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14"/>
  </w:num>
  <w:num w:numId="16">
    <w:abstractNumId w:val="1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1A6A"/>
    <w:rsid w:val="0001297B"/>
    <w:rsid w:val="0001615D"/>
    <w:rsid w:val="00026D60"/>
    <w:rsid w:val="000313ED"/>
    <w:rsid w:val="0003322A"/>
    <w:rsid w:val="00047A55"/>
    <w:rsid w:val="00060901"/>
    <w:rsid w:val="00062391"/>
    <w:rsid w:val="000632D1"/>
    <w:rsid w:val="00077475"/>
    <w:rsid w:val="000805D0"/>
    <w:rsid w:val="0008793B"/>
    <w:rsid w:val="000A1F1E"/>
    <w:rsid w:val="000B1253"/>
    <w:rsid w:val="000B3F1F"/>
    <w:rsid w:val="000B58DD"/>
    <w:rsid w:val="000B75DD"/>
    <w:rsid w:val="000C438D"/>
    <w:rsid w:val="000C6B5B"/>
    <w:rsid w:val="000D4882"/>
    <w:rsid w:val="000D5337"/>
    <w:rsid w:val="000D5FDA"/>
    <w:rsid w:val="000D62DE"/>
    <w:rsid w:val="000D6509"/>
    <w:rsid w:val="000E3CF0"/>
    <w:rsid w:val="000E6529"/>
    <w:rsid w:val="000E79EB"/>
    <w:rsid w:val="000F5314"/>
    <w:rsid w:val="00102DB3"/>
    <w:rsid w:val="001125E5"/>
    <w:rsid w:val="00116377"/>
    <w:rsid w:val="00121284"/>
    <w:rsid w:val="00121954"/>
    <w:rsid w:val="00122D90"/>
    <w:rsid w:val="00125492"/>
    <w:rsid w:val="00127599"/>
    <w:rsid w:val="001306E1"/>
    <w:rsid w:val="001324D0"/>
    <w:rsid w:val="00132DEB"/>
    <w:rsid w:val="00133BAC"/>
    <w:rsid w:val="00133E1C"/>
    <w:rsid w:val="00134087"/>
    <w:rsid w:val="001347AC"/>
    <w:rsid w:val="0013752E"/>
    <w:rsid w:val="001427A8"/>
    <w:rsid w:val="00144D7F"/>
    <w:rsid w:val="00147F4F"/>
    <w:rsid w:val="00151A81"/>
    <w:rsid w:val="00160548"/>
    <w:rsid w:val="00160F7D"/>
    <w:rsid w:val="00162150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3A51"/>
    <w:rsid w:val="001E48AB"/>
    <w:rsid w:val="001E4D25"/>
    <w:rsid w:val="001F16FF"/>
    <w:rsid w:val="001F4E7E"/>
    <w:rsid w:val="001F522D"/>
    <w:rsid w:val="002017C5"/>
    <w:rsid w:val="00202386"/>
    <w:rsid w:val="00205555"/>
    <w:rsid w:val="00215170"/>
    <w:rsid w:val="00217339"/>
    <w:rsid w:val="00220815"/>
    <w:rsid w:val="00220E2A"/>
    <w:rsid w:val="00222516"/>
    <w:rsid w:val="00231FD5"/>
    <w:rsid w:val="00233284"/>
    <w:rsid w:val="0023608B"/>
    <w:rsid w:val="00242CBF"/>
    <w:rsid w:val="00245D7B"/>
    <w:rsid w:val="00253FB7"/>
    <w:rsid w:val="002551EC"/>
    <w:rsid w:val="00256B61"/>
    <w:rsid w:val="00264B8D"/>
    <w:rsid w:val="00264BEC"/>
    <w:rsid w:val="00274D23"/>
    <w:rsid w:val="00276146"/>
    <w:rsid w:val="00276EC8"/>
    <w:rsid w:val="00291046"/>
    <w:rsid w:val="00295C96"/>
    <w:rsid w:val="002A3697"/>
    <w:rsid w:val="002A3C0C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4717"/>
    <w:rsid w:val="00372F4C"/>
    <w:rsid w:val="00377E02"/>
    <w:rsid w:val="0038747F"/>
    <w:rsid w:val="00392162"/>
    <w:rsid w:val="00393604"/>
    <w:rsid w:val="003B05E7"/>
    <w:rsid w:val="003C209E"/>
    <w:rsid w:val="003D78C0"/>
    <w:rsid w:val="003F6D35"/>
    <w:rsid w:val="00400519"/>
    <w:rsid w:val="00402FC7"/>
    <w:rsid w:val="00421176"/>
    <w:rsid w:val="00425E98"/>
    <w:rsid w:val="004429B0"/>
    <w:rsid w:val="0045157B"/>
    <w:rsid w:val="0045380C"/>
    <w:rsid w:val="00454E50"/>
    <w:rsid w:val="00462CB6"/>
    <w:rsid w:val="00470CA0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16D4"/>
    <w:rsid w:val="004C4B71"/>
    <w:rsid w:val="004D4366"/>
    <w:rsid w:val="004D679A"/>
    <w:rsid w:val="004F7CE3"/>
    <w:rsid w:val="00500713"/>
    <w:rsid w:val="00502DA9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757D5"/>
    <w:rsid w:val="005878C3"/>
    <w:rsid w:val="00592E49"/>
    <w:rsid w:val="005A3CB5"/>
    <w:rsid w:val="005A42F7"/>
    <w:rsid w:val="005A63C2"/>
    <w:rsid w:val="005B40E0"/>
    <w:rsid w:val="005B6336"/>
    <w:rsid w:val="005C03D5"/>
    <w:rsid w:val="005C1506"/>
    <w:rsid w:val="005C2ABE"/>
    <w:rsid w:val="005C3CC7"/>
    <w:rsid w:val="005C6F91"/>
    <w:rsid w:val="005C71A9"/>
    <w:rsid w:val="005C723E"/>
    <w:rsid w:val="005D05F5"/>
    <w:rsid w:val="005D31B0"/>
    <w:rsid w:val="005D4733"/>
    <w:rsid w:val="005D4CB5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600AA9"/>
    <w:rsid w:val="00607C19"/>
    <w:rsid w:val="00610F3F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2FAF"/>
    <w:rsid w:val="0066392A"/>
    <w:rsid w:val="00663F4E"/>
    <w:rsid w:val="00664632"/>
    <w:rsid w:val="00670B1C"/>
    <w:rsid w:val="00671389"/>
    <w:rsid w:val="00671F9C"/>
    <w:rsid w:val="00673174"/>
    <w:rsid w:val="00673A07"/>
    <w:rsid w:val="00673ED6"/>
    <w:rsid w:val="00674499"/>
    <w:rsid w:val="00676664"/>
    <w:rsid w:val="00676D2E"/>
    <w:rsid w:val="00677562"/>
    <w:rsid w:val="00677D23"/>
    <w:rsid w:val="0069291D"/>
    <w:rsid w:val="00696277"/>
    <w:rsid w:val="006A1CAD"/>
    <w:rsid w:val="006A44C0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14D04"/>
    <w:rsid w:val="0072262E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529B"/>
    <w:rsid w:val="00772BCB"/>
    <w:rsid w:val="00781229"/>
    <w:rsid w:val="00781D95"/>
    <w:rsid w:val="00785453"/>
    <w:rsid w:val="00790213"/>
    <w:rsid w:val="00796221"/>
    <w:rsid w:val="00796471"/>
    <w:rsid w:val="007B6654"/>
    <w:rsid w:val="007C2B89"/>
    <w:rsid w:val="007D4423"/>
    <w:rsid w:val="007D5CAA"/>
    <w:rsid w:val="007E3D7E"/>
    <w:rsid w:val="007E733A"/>
    <w:rsid w:val="007F0726"/>
    <w:rsid w:val="007F08D7"/>
    <w:rsid w:val="007F33DF"/>
    <w:rsid w:val="007F5F3C"/>
    <w:rsid w:val="007F647A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103E"/>
    <w:rsid w:val="00811C62"/>
    <w:rsid w:val="008160C1"/>
    <w:rsid w:val="00820A28"/>
    <w:rsid w:val="00822A04"/>
    <w:rsid w:val="00826457"/>
    <w:rsid w:val="00832326"/>
    <w:rsid w:val="00833AF4"/>
    <w:rsid w:val="00834A5C"/>
    <w:rsid w:val="00835977"/>
    <w:rsid w:val="008415B0"/>
    <w:rsid w:val="00844034"/>
    <w:rsid w:val="00847576"/>
    <w:rsid w:val="00850152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850"/>
    <w:rsid w:val="00887EF6"/>
    <w:rsid w:val="00892101"/>
    <w:rsid w:val="00893D8F"/>
    <w:rsid w:val="00894D48"/>
    <w:rsid w:val="00896DE6"/>
    <w:rsid w:val="00897FC3"/>
    <w:rsid w:val="008B68CF"/>
    <w:rsid w:val="008C3198"/>
    <w:rsid w:val="008C32E6"/>
    <w:rsid w:val="008C49E9"/>
    <w:rsid w:val="008C50D0"/>
    <w:rsid w:val="008E7444"/>
    <w:rsid w:val="008F12B8"/>
    <w:rsid w:val="008F205D"/>
    <w:rsid w:val="008F4214"/>
    <w:rsid w:val="008F74BC"/>
    <w:rsid w:val="0090021A"/>
    <w:rsid w:val="009030B3"/>
    <w:rsid w:val="009057DF"/>
    <w:rsid w:val="00906E13"/>
    <w:rsid w:val="009076F8"/>
    <w:rsid w:val="00912F1D"/>
    <w:rsid w:val="00913A26"/>
    <w:rsid w:val="00916BA5"/>
    <w:rsid w:val="009227F8"/>
    <w:rsid w:val="009231EC"/>
    <w:rsid w:val="0092510E"/>
    <w:rsid w:val="00927FAC"/>
    <w:rsid w:val="00931B6B"/>
    <w:rsid w:val="00932863"/>
    <w:rsid w:val="009341EC"/>
    <w:rsid w:val="00936C1C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23A3"/>
    <w:rsid w:val="00984F2F"/>
    <w:rsid w:val="009901F9"/>
    <w:rsid w:val="00993476"/>
    <w:rsid w:val="009A6E67"/>
    <w:rsid w:val="009B1F07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50A0E"/>
    <w:rsid w:val="00A55952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52A8"/>
    <w:rsid w:val="00AC63C0"/>
    <w:rsid w:val="00AD11E8"/>
    <w:rsid w:val="00AD1A3F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EC3"/>
    <w:rsid w:val="00B42F5D"/>
    <w:rsid w:val="00B446A5"/>
    <w:rsid w:val="00B5574E"/>
    <w:rsid w:val="00B55BED"/>
    <w:rsid w:val="00B56F62"/>
    <w:rsid w:val="00B6191A"/>
    <w:rsid w:val="00B6413B"/>
    <w:rsid w:val="00B64545"/>
    <w:rsid w:val="00B67AF0"/>
    <w:rsid w:val="00B7379B"/>
    <w:rsid w:val="00B8007E"/>
    <w:rsid w:val="00B97F76"/>
    <w:rsid w:val="00BA2E8F"/>
    <w:rsid w:val="00BA3155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1A8B"/>
    <w:rsid w:val="00C26240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0933"/>
    <w:rsid w:val="00C7152E"/>
    <w:rsid w:val="00C72858"/>
    <w:rsid w:val="00C757D8"/>
    <w:rsid w:val="00C8564B"/>
    <w:rsid w:val="00C85E0E"/>
    <w:rsid w:val="00C91C88"/>
    <w:rsid w:val="00C92198"/>
    <w:rsid w:val="00C9334D"/>
    <w:rsid w:val="00C93BC9"/>
    <w:rsid w:val="00C93C87"/>
    <w:rsid w:val="00C94ADD"/>
    <w:rsid w:val="00CA616F"/>
    <w:rsid w:val="00CB386E"/>
    <w:rsid w:val="00CC26EC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D00DEF"/>
    <w:rsid w:val="00D071EF"/>
    <w:rsid w:val="00D07F08"/>
    <w:rsid w:val="00D07F65"/>
    <w:rsid w:val="00D127D6"/>
    <w:rsid w:val="00D23AC2"/>
    <w:rsid w:val="00D25889"/>
    <w:rsid w:val="00D33EEC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26A2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DE7673"/>
    <w:rsid w:val="00DF57E5"/>
    <w:rsid w:val="00E004DA"/>
    <w:rsid w:val="00E02238"/>
    <w:rsid w:val="00E022E0"/>
    <w:rsid w:val="00E02CC7"/>
    <w:rsid w:val="00E039E7"/>
    <w:rsid w:val="00E05253"/>
    <w:rsid w:val="00E06906"/>
    <w:rsid w:val="00E070BC"/>
    <w:rsid w:val="00E12230"/>
    <w:rsid w:val="00E16916"/>
    <w:rsid w:val="00E3428B"/>
    <w:rsid w:val="00E35CB3"/>
    <w:rsid w:val="00E40B29"/>
    <w:rsid w:val="00E4212C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76165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6E37"/>
    <w:rsid w:val="00EC1388"/>
    <w:rsid w:val="00EC62DC"/>
    <w:rsid w:val="00ED63D6"/>
    <w:rsid w:val="00ED6D38"/>
    <w:rsid w:val="00EE18A7"/>
    <w:rsid w:val="00EE21D5"/>
    <w:rsid w:val="00EE6695"/>
    <w:rsid w:val="00EF2088"/>
    <w:rsid w:val="00EF52F2"/>
    <w:rsid w:val="00F1019D"/>
    <w:rsid w:val="00F1406E"/>
    <w:rsid w:val="00F1646D"/>
    <w:rsid w:val="00F24F53"/>
    <w:rsid w:val="00F31300"/>
    <w:rsid w:val="00F352BC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9413F"/>
    <w:rsid w:val="00FA2837"/>
    <w:rsid w:val="00FA69B9"/>
    <w:rsid w:val="00FB4701"/>
    <w:rsid w:val="00FC1831"/>
    <w:rsid w:val="00FC34E7"/>
    <w:rsid w:val="00FC744E"/>
    <w:rsid w:val="00FC7EE4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  <w:style w:type="character" w:styleId="Hyperlink">
    <w:name w:val="Hyperlink"/>
    <w:basedOn w:val="DefaultParagraphFont"/>
    <w:uiPriority w:val="99"/>
    <w:unhideWhenUsed/>
    <w:rsid w:val="000E3C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0B7429"/>
    <w:rsid w:val="00131541"/>
    <w:rsid w:val="001A032B"/>
    <w:rsid w:val="00263A60"/>
    <w:rsid w:val="002D5E22"/>
    <w:rsid w:val="00560A48"/>
    <w:rsid w:val="005D4167"/>
    <w:rsid w:val="005F54C3"/>
    <w:rsid w:val="00701FED"/>
    <w:rsid w:val="00727E50"/>
    <w:rsid w:val="00735A99"/>
    <w:rsid w:val="008C5DFD"/>
    <w:rsid w:val="00A523F1"/>
    <w:rsid w:val="00E62773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A1060B1-C93D-4DA7-B59E-DC5FE30E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155</cp:revision>
  <dcterms:created xsi:type="dcterms:W3CDTF">2016-03-22T10:51:00Z</dcterms:created>
  <dcterms:modified xsi:type="dcterms:W3CDTF">2016-04-09T06:08:00Z</dcterms:modified>
</cp:coreProperties>
</file>